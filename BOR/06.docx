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BD7" w:rsidRPr="00FC2F34" w:rsidRDefault="00FC2F34" w:rsidP="00AE63B1">
      <w:pPr>
        <w:pStyle w:val="Cmsor1"/>
      </w:pPr>
      <w:r w:rsidRPr="00FC2F34">
        <w:t>6. Tétel</w:t>
      </w:r>
    </w:p>
    <w:p w:rsidR="00FC2F34" w:rsidRDefault="00FC2F34" w:rsidP="00AE63B1">
      <w:pPr>
        <w:pStyle w:val="Ttellers"/>
      </w:pPr>
      <w:r w:rsidRPr="00FC2F34">
        <w:t>Ismertesse a Linu</w:t>
      </w:r>
      <w:r>
        <w:t>x rendszerek által használt állományrendszereket!</w:t>
      </w:r>
    </w:p>
    <w:p w:rsidR="00FC2F34" w:rsidRDefault="00FC2F34" w:rsidP="00AE63B1">
      <w:pPr>
        <w:pStyle w:val="Cmsor2"/>
      </w:pPr>
      <w:r>
        <w:t>Minix</w:t>
      </w:r>
    </w:p>
    <w:p w:rsidR="00FC2F34" w:rsidRDefault="00FC2F34" w:rsidP="00FC2F34">
      <w:pPr>
        <w:pStyle w:val="Listaszerbekezds"/>
        <w:numPr>
          <w:ilvl w:val="0"/>
          <w:numId w:val="12"/>
        </w:numPr>
      </w:pPr>
      <w:r>
        <w:t xml:space="preserve">Linux fejlesztése eredetileg Minix OS-en történt </w:t>
      </w:r>
      <w:r>
        <w:sym w:font="Wingdings" w:char="F0E0"/>
      </w:r>
      <w:r>
        <w:t xml:space="preserve">ennek az állományrendszerét </w:t>
      </w:r>
      <w:r w:rsidR="00AE63B1">
        <w:t>használták</w:t>
      </w:r>
    </w:p>
    <w:p w:rsidR="00FC2F34" w:rsidRDefault="00FC2F34" w:rsidP="00FC2F34">
      <w:pPr>
        <w:pStyle w:val="Listaszerbekezds"/>
        <w:numPr>
          <w:ilvl w:val="0"/>
          <w:numId w:val="12"/>
        </w:numPr>
      </w:pPr>
      <w:r>
        <w:t xml:space="preserve">túl sok korlátozás </w:t>
      </w:r>
      <w:r>
        <w:sym w:font="Wingdings" w:char="F0E0"/>
      </w:r>
      <w:r>
        <w:t xml:space="preserve"> kikerült</w:t>
      </w:r>
    </w:p>
    <w:p w:rsidR="00FC2F34" w:rsidRDefault="00FC2F34" w:rsidP="00AE63B1">
      <w:pPr>
        <w:pStyle w:val="Cmsor2"/>
      </w:pPr>
      <w:r>
        <w:t>Ext fájlrendszerek</w:t>
      </w:r>
    </w:p>
    <w:p w:rsidR="00FC2F34" w:rsidRDefault="00FC2F34" w:rsidP="00FC2F34">
      <w:pPr>
        <w:pStyle w:val="Listaszerbekezds"/>
        <w:numPr>
          <w:ilvl w:val="0"/>
          <w:numId w:val="13"/>
        </w:numPr>
      </w:pPr>
      <w:r>
        <w:t>ext, ext2, ext3, ext4</w:t>
      </w:r>
    </w:p>
    <w:p w:rsidR="00FC2F34" w:rsidRDefault="00FC2F34" w:rsidP="00FC2F34">
      <w:pPr>
        <w:pStyle w:val="Listaszerbekezds"/>
        <w:numPr>
          <w:ilvl w:val="0"/>
          <w:numId w:val="13"/>
        </w:numPr>
      </w:pPr>
      <w:r>
        <w:t>ext teljesítményproblémáinak kezelése: ext2</w:t>
      </w:r>
    </w:p>
    <w:p w:rsidR="00FC2F34" w:rsidRDefault="00FC2F34" w:rsidP="00FC2F34">
      <w:pPr>
        <w:pStyle w:val="Listaszerbekezds"/>
        <w:numPr>
          <w:ilvl w:val="0"/>
          <w:numId w:val="13"/>
        </w:numPr>
      </w:pPr>
      <w:r>
        <w:t>ext2 + journaling = ext3</w:t>
      </w:r>
    </w:p>
    <w:p w:rsidR="00FC2F34" w:rsidRDefault="00FC2F34" w:rsidP="00FC2F34">
      <w:pPr>
        <w:pStyle w:val="Listaszerbekezds"/>
        <w:numPr>
          <w:ilvl w:val="0"/>
          <w:numId w:val="13"/>
        </w:numPr>
      </w:pPr>
      <w:r>
        <w:t>ext3 továbbfejlesztése: ext4</w:t>
      </w:r>
    </w:p>
    <w:p w:rsidR="00FC2F34" w:rsidRDefault="00793C1C" w:rsidP="00AE63B1">
      <w:pPr>
        <w:pStyle w:val="Cmsor2"/>
      </w:pPr>
      <w:r>
        <w:t>Journaling fájlrendszerek</w:t>
      </w:r>
    </w:p>
    <w:p w:rsidR="00793C1C" w:rsidRDefault="00793C1C" w:rsidP="00793C1C">
      <w:pPr>
        <w:pStyle w:val="Listaszerbekezds"/>
        <w:numPr>
          <w:ilvl w:val="0"/>
          <w:numId w:val="14"/>
        </w:numPr>
      </w:pPr>
      <w:r w:rsidRPr="00AE63B1">
        <w:rPr>
          <w:b/>
          <w:u w:val="single"/>
        </w:rPr>
        <w:t>miért:</w:t>
      </w:r>
      <w:r>
        <w:t xml:space="preserve"> állományok írása összetett művelet </w:t>
      </w:r>
      <w:r>
        <w:sym w:font="Wingdings" w:char="F0E0"/>
      </w:r>
      <w:r>
        <w:t xml:space="preserve"> áramkimaradás/összeomlás stb. </w:t>
      </w:r>
      <w:r>
        <w:sym w:font="Wingdings" w:char="F0E0"/>
      </w:r>
      <w:r>
        <w:t xml:space="preserve"> az írt állományok köztes állapotban maradnak </w:t>
      </w:r>
      <w:r>
        <w:sym w:font="Wingdings" w:char="F0E0"/>
      </w:r>
      <w:r>
        <w:t xml:space="preserve"> következő bootnál a rendszernek végig kell néznie a teljes állományrendszert, és megkeresni a hibákat, és megpróbálni kijavítani </w:t>
      </w:r>
      <w:r>
        <w:sym w:font="Wingdings" w:char="F0E0"/>
      </w:r>
      <w:r>
        <w:t xml:space="preserve"> sok idő + ha nem sikeres a visszaállítás </w:t>
      </w:r>
      <w:r>
        <w:sym w:font="Wingdings" w:char="F0E0"/>
      </w:r>
      <w:r>
        <w:t>fucked</w:t>
      </w:r>
    </w:p>
    <w:p w:rsidR="00793C1C" w:rsidRDefault="00793C1C" w:rsidP="00793C1C">
      <w:pPr>
        <w:pStyle w:val="Listaszerbekezds"/>
        <w:numPr>
          <w:ilvl w:val="0"/>
          <w:numId w:val="14"/>
        </w:numPr>
      </w:pPr>
      <w:r w:rsidRPr="00AE63B1">
        <w:rPr>
          <w:b/>
          <w:i/>
        </w:rPr>
        <w:t>journaling:</w:t>
      </w:r>
      <w:r>
        <w:t xml:space="preserve"> naplózás külön területre</w:t>
      </w:r>
    </w:p>
    <w:p w:rsidR="00793C1C" w:rsidRDefault="00793C1C" w:rsidP="00793C1C">
      <w:pPr>
        <w:pStyle w:val="Listaszerbekezds"/>
        <w:numPr>
          <w:ilvl w:val="1"/>
          <w:numId w:val="14"/>
        </w:numPr>
      </w:pPr>
      <w:r>
        <w:t>módosítás előtt feljegyzi mit fog csinálni</w:t>
      </w:r>
    </w:p>
    <w:p w:rsidR="00793C1C" w:rsidRDefault="00793C1C" w:rsidP="00793C1C">
      <w:pPr>
        <w:pStyle w:val="Listaszerbekezds"/>
        <w:numPr>
          <w:ilvl w:val="1"/>
          <w:numId w:val="14"/>
        </w:numPr>
      </w:pPr>
      <w:r>
        <w:t>összeomlás után:</w:t>
      </w:r>
    </w:p>
    <w:p w:rsidR="00793C1C" w:rsidRDefault="00793C1C" w:rsidP="00793C1C">
      <w:pPr>
        <w:pStyle w:val="Listaszerbekezds"/>
        <w:numPr>
          <w:ilvl w:val="2"/>
          <w:numId w:val="14"/>
        </w:numPr>
      </w:pPr>
      <w:r>
        <w:t>tudjuk mik voltak utoljára módosítva</w:t>
      </w:r>
    </w:p>
    <w:p w:rsidR="00793C1C" w:rsidRDefault="00793C1C" w:rsidP="00793C1C">
      <w:pPr>
        <w:pStyle w:val="Listaszerbekezds"/>
        <w:numPr>
          <w:ilvl w:val="2"/>
          <w:numId w:val="14"/>
        </w:numPr>
      </w:pPr>
      <w:r>
        <w:t xml:space="preserve">tudjuk mit akartunk módosítani </w:t>
      </w:r>
    </w:p>
    <w:p w:rsidR="00793C1C" w:rsidRDefault="00793C1C" w:rsidP="00793C1C">
      <w:pPr>
        <w:pStyle w:val="Listaszerbekezds"/>
        <w:numPr>
          <w:ilvl w:val="2"/>
          <w:numId w:val="14"/>
        </w:numPr>
      </w:pPr>
      <w:r>
        <w:t>visszaállítható vagy a módosított állapot, vagy az eredeti</w:t>
      </w:r>
    </w:p>
    <w:p w:rsidR="00793C1C" w:rsidRPr="00AE63B1" w:rsidRDefault="00793C1C" w:rsidP="00793C1C">
      <w:pPr>
        <w:pStyle w:val="Listaszerbekezds"/>
        <w:numPr>
          <w:ilvl w:val="0"/>
          <w:numId w:val="14"/>
        </w:numPr>
        <w:rPr>
          <w:b/>
          <w:i/>
        </w:rPr>
      </w:pPr>
      <w:r w:rsidRPr="00AE63B1">
        <w:rPr>
          <w:b/>
          <w:i/>
        </w:rPr>
        <w:t xml:space="preserve">journaling </w:t>
      </w:r>
      <w:r w:rsidR="00AE63B1" w:rsidRPr="00AE63B1">
        <w:rPr>
          <w:b/>
          <w:i/>
        </w:rPr>
        <w:t>fájlrendszerek</w:t>
      </w:r>
      <w:r w:rsidRPr="00AE63B1">
        <w:rPr>
          <w:b/>
          <w:i/>
        </w:rPr>
        <w:t>:</w:t>
      </w:r>
    </w:p>
    <w:p w:rsidR="00793C1C" w:rsidRDefault="00793C1C" w:rsidP="00793C1C">
      <w:pPr>
        <w:pStyle w:val="Listaszerbekezds"/>
        <w:numPr>
          <w:ilvl w:val="1"/>
          <w:numId w:val="14"/>
        </w:numPr>
      </w:pPr>
      <w:r w:rsidRPr="00AE63B1">
        <w:rPr>
          <w:b/>
        </w:rPr>
        <w:t>JFS</w:t>
      </w:r>
      <w:r>
        <w:t xml:space="preserve"> (IBM Enterprise rendszerekben</w:t>
      </w:r>
      <w:r w:rsidR="008B030E">
        <w:t>, Journaling File System</w:t>
      </w:r>
      <w:r>
        <w:t>)</w:t>
      </w:r>
    </w:p>
    <w:p w:rsidR="00793C1C" w:rsidRDefault="00793C1C" w:rsidP="00793C1C">
      <w:pPr>
        <w:pStyle w:val="Listaszerbekezds"/>
        <w:numPr>
          <w:ilvl w:val="1"/>
          <w:numId w:val="14"/>
        </w:numPr>
      </w:pPr>
      <w:r w:rsidRPr="00AE63B1">
        <w:rPr>
          <w:b/>
        </w:rPr>
        <w:t>XFS</w:t>
      </w:r>
      <w:r>
        <w:t xml:space="preserve"> (Silicon Graphics)</w:t>
      </w:r>
    </w:p>
    <w:p w:rsidR="00793C1C" w:rsidRDefault="00793C1C" w:rsidP="00793C1C">
      <w:pPr>
        <w:pStyle w:val="Listaszerbekezds"/>
        <w:numPr>
          <w:ilvl w:val="1"/>
          <w:numId w:val="14"/>
        </w:numPr>
      </w:pPr>
      <w:r w:rsidRPr="00AE63B1">
        <w:rPr>
          <w:b/>
        </w:rPr>
        <w:t>ext3</w:t>
      </w:r>
      <w:r>
        <w:t xml:space="preserve"> (ext2 + naplózás)</w:t>
      </w:r>
    </w:p>
    <w:p w:rsidR="00793C1C" w:rsidRPr="00AE63B1" w:rsidRDefault="00793C1C" w:rsidP="00793C1C">
      <w:pPr>
        <w:pStyle w:val="Listaszerbekezds"/>
        <w:numPr>
          <w:ilvl w:val="1"/>
          <w:numId w:val="14"/>
        </w:numPr>
        <w:rPr>
          <w:b/>
        </w:rPr>
      </w:pPr>
      <w:r w:rsidRPr="00AE63B1">
        <w:rPr>
          <w:b/>
        </w:rPr>
        <w:t>ReiserFS</w:t>
      </w:r>
    </w:p>
    <w:p w:rsidR="00793C1C" w:rsidRDefault="008B030E" w:rsidP="00793C1C">
      <w:pPr>
        <w:pStyle w:val="Listaszerbekezds"/>
        <w:numPr>
          <w:ilvl w:val="1"/>
          <w:numId w:val="14"/>
        </w:numPr>
      </w:pPr>
      <w:r w:rsidRPr="00AE63B1">
        <w:rPr>
          <w:b/>
        </w:rPr>
        <w:t>JFFS</w:t>
      </w:r>
      <w:r>
        <w:t xml:space="preserve"> (Journaling Flash File System)</w:t>
      </w:r>
    </w:p>
    <w:p w:rsidR="008B030E" w:rsidRDefault="008B030E" w:rsidP="008B030E">
      <w:pPr>
        <w:pStyle w:val="Listaszerbekezds"/>
        <w:numPr>
          <w:ilvl w:val="2"/>
          <w:numId w:val="14"/>
        </w:numPr>
      </w:pPr>
      <w:r>
        <w:t>Flash eszközökhöz (NOR)</w:t>
      </w:r>
    </w:p>
    <w:p w:rsidR="008B030E" w:rsidRDefault="008B030E" w:rsidP="008B030E">
      <w:pPr>
        <w:pStyle w:val="Listaszerbekezds"/>
        <w:numPr>
          <w:ilvl w:val="2"/>
          <w:numId w:val="14"/>
        </w:numPr>
      </w:pPr>
      <w:r>
        <w:t>csak a módosításokat írja fel</w:t>
      </w:r>
    </w:p>
    <w:p w:rsidR="008B030E" w:rsidRDefault="008B030E" w:rsidP="008B030E">
      <w:pPr>
        <w:pStyle w:val="Listaszerbekezds"/>
        <w:numPr>
          <w:ilvl w:val="2"/>
          <w:numId w:val="14"/>
        </w:numPr>
      </w:pPr>
      <w:r>
        <w:t xml:space="preserve">szemétgyűjtés: </w:t>
      </w:r>
      <w:r>
        <w:t xml:space="preserve">ha kevés a hely, összeszedi a darabokat, és egyesíti a fájlokat </w:t>
      </w:r>
      <w:r>
        <w:sym w:font="Wingdings" w:char="F0E0"/>
      </w:r>
      <w:r>
        <w:t xml:space="preserve"> sok írás, de még mindig </w:t>
      </w:r>
      <w:r w:rsidR="00AE63B1">
        <w:t>kevesebb</w:t>
      </w:r>
    </w:p>
    <w:p w:rsidR="008B030E" w:rsidRDefault="008B030E" w:rsidP="008B030E">
      <w:pPr>
        <w:pStyle w:val="Listaszerbekezds"/>
        <w:numPr>
          <w:ilvl w:val="2"/>
          <w:numId w:val="14"/>
        </w:numPr>
      </w:pPr>
      <w:r>
        <w:sym w:font="Wingdings" w:char="F04C"/>
      </w:r>
      <w:r>
        <w:t>:</w:t>
      </w:r>
    </w:p>
    <w:p w:rsidR="008B030E" w:rsidRDefault="008B030E" w:rsidP="008B030E">
      <w:pPr>
        <w:pStyle w:val="Listaszerbekezds"/>
        <w:numPr>
          <w:ilvl w:val="3"/>
          <w:numId w:val="14"/>
        </w:numPr>
      </w:pPr>
      <w:r>
        <w:t>külön nyilván kell tartani a darabkák helyeit</w:t>
      </w:r>
    </w:p>
    <w:p w:rsidR="008B030E" w:rsidRDefault="008B030E" w:rsidP="008B030E">
      <w:pPr>
        <w:pStyle w:val="Listaszerbekezds"/>
        <w:numPr>
          <w:ilvl w:val="3"/>
          <w:numId w:val="14"/>
        </w:numPr>
      </w:pPr>
      <w:r>
        <w:t xml:space="preserve">induláskor be kell olvasni a nyilvántartást </w:t>
      </w:r>
      <w:r>
        <w:sym w:font="Wingdings" w:char="F0E0"/>
      </w:r>
      <w:r>
        <w:t xml:space="preserve"> hosszabb mount</w:t>
      </w:r>
    </w:p>
    <w:p w:rsidR="00793C1C" w:rsidRPr="00AE63B1" w:rsidRDefault="008B030E" w:rsidP="00793C1C">
      <w:pPr>
        <w:pStyle w:val="Listaszerbekezds"/>
        <w:numPr>
          <w:ilvl w:val="1"/>
          <w:numId w:val="14"/>
        </w:numPr>
        <w:rPr>
          <w:b/>
        </w:rPr>
      </w:pPr>
      <w:r w:rsidRPr="00AE63B1">
        <w:rPr>
          <w:b/>
        </w:rPr>
        <w:t>JFFS2</w:t>
      </w:r>
    </w:p>
    <w:p w:rsidR="008B030E" w:rsidRDefault="008B030E" w:rsidP="008B030E">
      <w:pPr>
        <w:pStyle w:val="Listaszerbekezds"/>
        <w:numPr>
          <w:ilvl w:val="2"/>
          <w:numId w:val="14"/>
        </w:numPr>
      </w:pPr>
      <w:r>
        <w:t>NAND Flash eszközökhöz</w:t>
      </w:r>
    </w:p>
    <w:p w:rsidR="008B030E" w:rsidRDefault="008B030E" w:rsidP="008B030E">
      <w:pPr>
        <w:pStyle w:val="Listaszerbekezds"/>
        <w:numPr>
          <w:ilvl w:val="2"/>
          <w:numId w:val="14"/>
        </w:numPr>
      </w:pPr>
      <w:r>
        <w:t>Hard linkek kezelése</w:t>
      </w:r>
    </w:p>
    <w:p w:rsidR="008B030E" w:rsidRDefault="008B030E" w:rsidP="008B030E">
      <w:pPr>
        <w:pStyle w:val="Listaszerbekezds"/>
        <w:numPr>
          <w:ilvl w:val="2"/>
          <w:numId w:val="14"/>
        </w:numPr>
      </w:pPr>
      <w:r>
        <w:t>Tömörítés támogatása</w:t>
      </w:r>
    </w:p>
    <w:p w:rsidR="008B030E" w:rsidRDefault="008B030E" w:rsidP="008B030E">
      <w:pPr>
        <w:pStyle w:val="Listaszerbekezds"/>
        <w:numPr>
          <w:ilvl w:val="2"/>
          <w:numId w:val="14"/>
        </w:numPr>
      </w:pPr>
      <w:r>
        <w:t>Jobb teljesítmény</w:t>
      </w:r>
    </w:p>
    <w:p w:rsidR="008B030E" w:rsidRDefault="008B030E" w:rsidP="008B030E">
      <w:pPr>
        <w:pStyle w:val="Listaszerbekezds"/>
        <w:numPr>
          <w:ilvl w:val="2"/>
          <w:numId w:val="14"/>
        </w:numPr>
      </w:pPr>
      <w:r>
        <w:t xml:space="preserve">Tárterület kezelése más: nem állományként kezeli az eszközt, hanem blokkokra osztja, és mindig egyet tölt fel </w:t>
      </w:r>
      <w:r>
        <w:sym w:font="Wingdings" w:char="F0E0"/>
      </w:r>
      <w:r>
        <w:t xml:space="preserve"> amíg az meg nem </w:t>
      </w:r>
      <w:r w:rsidR="00AE63B1">
        <w:t>telik</w:t>
      </w:r>
      <w:r>
        <w:t>, nem vált át másikra</w:t>
      </w:r>
    </w:p>
    <w:p w:rsidR="008B030E" w:rsidRDefault="008B030E" w:rsidP="008B030E">
      <w:pPr>
        <w:pStyle w:val="Listaszerbekezds"/>
        <w:numPr>
          <w:ilvl w:val="3"/>
          <w:numId w:val="14"/>
        </w:numPr>
      </w:pPr>
      <w:r>
        <w:t>tiszta blokk – csak aktuális infót tartalmaz</w:t>
      </w:r>
    </w:p>
    <w:p w:rsidR="008B030E" w:rsidRDefault="008B030E" w:rsidP="008B030E">
      <w:pPr>
        <w:pStyle w:val="Listaszerbekezds"/>
        <w:numPr>
          <w:ilvl w:val="3"/>
          <w:numId w:val="14"/>
        </w:numPr>
      </w:pPr>
      <w:r>
        <w:t>piszkos blokk – aktuális és elavult információkkal</w:t>
      </w:r>
    </w:p>
    <w:p w:rsidR="008B030E" w:rsidRDefault="008B030E" w:rsidP="008B030E">
      <w:pPr>
        <w:pStyle w:val="Listaszerbekezds"/>
        <w:numPr>
          <w:ilvl w:val="3"/>
          <w:numId w:val="14"/>
        </w:numPr>
      </w:pPr>
      <w:r>
        <w:lastRenderedPageBreak/>
        <w:t>szabad blokk – üres</w:t>
      </w:r>
    </w:p>
    <w:p w:rsidR="008B030E" w:rsidRDefault="008B030E" w:rsidP="008B030E">
      <w:pPr>
        <w:pStyle w:val="Listaszerbekezds"/>
        <w:numPr>
          <w:ilvl w:val="2"/>
          <w:numId w:val="14"/>
        </w:numPr>
      </w:pPr>
      <w:r>
        <w:t>szemétgyűjtő: feladata minél több tiszta és szabad blokk létrehozása</w:t>
      </w:r>
    </w:p>
    <w:p w:rsidR="008B030E" w:rsidRDefault="008B030E" w:rsidP="008B030E">
      <w:pPr>
        <w:pStyle w:val="Listaszerbekezds"/>
        <w:numPr>
          <w:ilvl w:val="2"/>
          <w:numId w:val="14"/>
        </w:numPr>
      </w:pPr>
      <w:r>
        <w:t>statikus állományokra jobb, mint JFFS</w:t>
      </w:r>
    </w:p>
    <w:p w:rsidR="008B030E" w:rsidRDefault="008B030E" w:rsidP="008B030E">
      <w:pPr>
        <w:pStyle w:val="Listaszerbekezds"/>
        <w:numPr>
          <w:ilvl w:val="2"/>
          <w:numId w:val="14"/>
        </w:numPr>
      </w:pPr>
      <w:r>
        <w:sym w:font="Wingdings" w:char="F04C"/>
      </w:r>
      <w:r>
        <w:t>:</w:t>
      </w:r>
    </w:p>
    <w:p w:rsidR="008B030E" w:rsidRDefault="008B030E" w:rsidP="008B030E">
      <w:pPr>
        <w:pStyle w:val="Listaszerbekezds"/>
        <w:numPr>
          <w:ilvl w:val="3"/>
          <w:numId w:val="14"/>
        </w:numPr>
      </w:pPr>
      <w:r>
        <w:t>lassú felcsatolás</w:t>
      </w:r>
    </w:p>
    <w:p w:rsidR="008B030E" w:rsidRDefault="008B030E" w:rsidP="008B030E">
      <w:pPr>
        <w:pStyle w:val="Listaszerbekezds"/>
        <w:numPr>
          <w:ilvl w:val="3"/>
          <w:numId w:val="14"/>
        </w:numPr>
      </w:pPr>
      <w:r>
        <w:t>nagyobb memória igény</w:t>
      </w:r>
    </w:p>
    <w:p w:rsidR="008B030E" w:rsidRDefault="008B030E" w:rsidP="008B030E">
      <w:pPr>
        <w:pStyle w:val="Listaszerbekezds"/>
        <w:numPr>
          <w:ilvl w:val="1"/>
          <w:numId w:val="14"/>
        </w:numPr>
      </w:pPr>
      <w:r w:rsidRPr="00AE63B1">
        <w:rPr>
          <w:b/>
        </w:rPr>
        <w:t>UBIFS</w:t>
      </w:r>
      <w:r w:rsidR="00AE63B1">
        <w:t xml:space="preserve"> (Un</w:t>
      </w:r>
      <w:r>
        <w:t>sorted Block Image File System)</w:t>
      </w:r>
    </w:p>
    <w:p w:rsidR="008B030E" w:rsidRDefault="008B030E" w:rsidP="008B030E">
      <w:pPr>
        <w:pStyle w:val="Listaszerbekezds"/>
        <w:numPr>
          <w:ilvl w:val="2"/>
          <w:numId w:val="14"/>
        </w:numPr>
      </w:pPr>
      <w:r>
        <w:t>JFFS2 + gyorsítótár</w:t>
      </w:r>
    </w:p>
    <w:p w:rsidR="008B030E" w:rsidRDefault="00693BB1" w:rsidP="008B030E">
      <w:pPr>
        <w:pStyle w:val="Listaszerbekezds"/>
        <w:numPr>
          <w:ilvl w:val="2"/>
          <w:numId w:val="14"/>
        </w:numPr>
      </w:pPr>
      <w:r>
        <w:t>pesszimista algoritmus a szabad terület megbecsléséhez (gyorsabb)</w:t>
      </w:r>
    </w:p>
    <w:p w:rsidR="00693BB1" w:rsidRDefault="00693BB1" w:rsidP="00693BB1">
      <w:pPr>
        <w:pStyle w:val="Listaszerbekezds"/>
        <w:numPr>
          <w:ilvl w:val="2"/>
          <w:numId w:val="14"/>
        </w:numPr>
      </w:pPr>
      <w:r>
        <w:t>gyorsabb</w:t>
      </w:r>
    </w:p>
    <w:p w:rsidR="008B030E" w:rsidRDefault="00693BB1" w:rsidP="00693BB1">
      <w:pPr>
        <w:pStyle w:val="Listaszerbekezds"/>
        <w:numPr>
          <w:ilvl w:val="3"/>
          <w:numId w:val="14"/>
        </w:numPr>
      </w:pPr>
      <w:r>
        <w:t>felcsatolás</w:t>
      </w:r>
    </w:p>
    <w:p w:rsidR="00693BB1" w:rsidRDefault="00693BB1" w:rsidP="00693BB1">
      <w:pPr>
        <w:pStyle w:val="Listaszerbekezds"/>
        <w:numPr>
          <w:ilvl w:val="3"/>
          <w:numId w:val="14"/>
        </w:numPr>
      </w:pPr>
      <w:r>
        <w:t>írás /olvasás</w:t>
      </w:r>
    </w:p>
    <w:p w:rsidR="008B030E" w:rsidRDefault="00693BB1" w:rsidP="00693BB1">
      <w:pPr>
        <w:pStyle w:val="Listaszerbekezds"/>
        <w:numPr>
          <w:ilvl w:val="2"/>
          <w:numId w:val="14"/>
        </w:numPr>
      </w:pPr>
      <w:r>
        <w:t>jobb visszaállíthatóság</w:t>
      </w:r>
    </w:p>
    <w:p w:rsidR="00793C1C" w:rsidRDefault="00793C1C" w:rsidP="00793C1C">
      <w:pPr>
        <w:pStyle w:val="Listaszerbekezds"/>
        <w:numPr>
          <w:ilvl w:val="0"/>
          <w:numId w:val="14"/>
        </w:numPr>
      </w:pPr>
      <w:r>
        <w:sym w:font="Wingdings" w:char="F04C"/>
      </w:r>
      <w:r>
        <w:t xml:space="preserve"> :</w:t>
      </w:r>
    </w:p>
    <w:p w:rsidR="00793C1C" w:rsidRDefault="00793C1C" w:rsidP="00793C1C">
      <w:pPr>
        <w:pStyle w:val="Listaszerbekezds"/>
        <w:numPr>
          <w:ilvl w:val="1"/>
          <w:numId w:val="14"/>
        </w:numPr>
      </w:pPr>
      <w:r>
        <w:t xml:space="preserve">több írás </w:t>
      </w:r>
      <w:r>
        <w:sym w:font="Wingdings" w:char="F0E0"/>
      </w:r>
      <w:r>
        <w:t xml:space="preserve"> idő + elhasználódás (SSD didn’t liked this)</w:t>
      </w:r>
    </w:p>
    <w:p w:rsidR="00693BB1" w:rsidRDefault="00693BB1" w:rsidP="00AE63B1">
      <w:pPr>
        <w:pStyle w:val="Cmsor2"/>
      </w:pPr>
      <w:r>
        <w:t>Speciális állományrendszer típusok (virtuálisak)</w:t>
      </w:r>
    </w:p>
    <w:p w:rsidR="00693BB1" w:rsidRPr="00AE63B1" w:rsidRDefault="00693BB1" w:rsidP="00693BB1">
      <w:pPr>
        <w:pStyle w:val="Listaszerbekezds"/>
        <w:numPr>
          <w:ilvl w:val="0"/>
          <w:numId w:val="15"/>
        </w:numPr>
        <w:rPr>
          <w:b/>
          <w:i/>
        </w:rPr>
      </w:pPr>
      <w:r w:rsidRPr="00AE63B1">
        <w:rPr>
          <w:b/>
          <w:i/>
        </w:rPr>
        <w:t>Proc</w:t>
      </w:r>
    </w:p>
    <w:p w:rsidR="00693BB1" w:rsidRDefault="00693BB1" w:rsidP="00693BB1">
      <w:pPr>
        <w:pStyle w:val="Listaszerbekezds"/>
        <w:numPr>
          <w:ilvl w:val="1"/>
          <w:numId w:val="15"/>
        </w:numPr>
      </w:pPr>
      <w:r>
        <w:t>/proc/</w:t>
      </w:r>
    </w:p>
    <w:p w:rsidR="00693BB1" w:rsidRDefault="00693BB1" w:rsidP="00693BB1">
      <w:pPr>
        <w:pStyle w:val="Listaszerbekezds"/>
        <w:numPr>
          <w:ilvl w:val="1"/>
          <w:numId w:val="15"/>
        </w:numPr>
      </w:pPr>
      <w:r>
        <w:t>kernel belső állapotáról ad infót</w:t>
      </w:r>
    </w:p>
    <w:p w:rsidR="00693BB1" w:rsidRPr="00AE63B1" w:rsidRDefault="00693BB1" w:rsidP="00693BB1">
      <w:pPr>
        <w:pStyle w:val="Listaszerbekezds"/>
        <w:numPr>
          <w:ilvl w:val="0"/>
          <w:numId w:val="15"/>
        </w:numPr>
        <w:rPr>
          <w:b/>
          <w:i/>
        </w:rPr>
      </w:pPr>
      <w:r w:rsidRPr="00AE63B1">
        <w:rPr>
          <w:b/>
          <w:i/>
        </w:rPr>
        <w:t>Sysfs</w:t>
      </w:r>
    </w:p>
    <w:p w:rsidR="00693BB1" w:rsidRDefault="00693BB1" w:rsidP="00693BB1">
      <w:pPr>
        <w:pStyle w:val="Listaszerbekezds"/>
        <w:numPr>
          <w:ilvl w:val="1"/>
          <w:numId w:val="15"/>
        </w:numPr>
      </w:pPr>
      <w:r>
        <w:t>/sys/</w:t>
      </w:r>
    </w:p>
    <w:p w:rsidR="00693BB1" w:rsidRDefault="00693BB1" w:rsidP="00693BB1">
      <w:pPr>
        <w:pStyle w:val="Listaszerbekezds"/>
        <w:numPr>
          <w:ilvl w:val="1"/>
          <w:numId w:val="15"/>
        </w:numPr>
      </w:pPr>
      <w:r>
        <w:t>rendszer eszközei fa struktúrában</w:t>
      </w:r>
    </w:p>
    <w:p w:rsidR="00693BB1" w:rsidRDefault="00693BB1" w:rsidP="00693BB1">
      <w:pPr>
        <w:pStyle w:val="Listaszerbekezds"/>
        <w:numPr>
          <w:ilvl w:val="1"/>
          <w:numId w:val="15"/>
        </w:numPr>
      </w:pPr>
      <w:r>
        <w:t>eszköz állapotáról ad infót</w:t>
      </w:r>
    </w:p>
    <w:p w:rsidR="00693BB1" w:rsidRDefault="00693BB1" w:rsidP="00693BB1">
      <w:pPr>
        <w:pStyle w:val="Listaszerbekezds"/>
        <w:numPr>
          <w:ilvl w:val="1"/>
          <w:numId w:val="15"/>
        </w:numPr>
      </w:pPr>
      <w:r>
        <w:t>eszközvezérlő beállításai</w:t>
      </w:r>
    </w:p>
    <w:p w:rsidR="00693BB1" w:rsidRPr="00AE63B1" w:rsidRDefault="00693BB1" w:rsidP="00693BB1">
      <w:pPr>
        <w:pStyle w:val="Listaszerbekezds"/>
        <w:numPr>
          <w:ilvl w:val="0"/>
          <w:numId w:val="15"/>
        </w:numPr>
        <w:rPr>
          <w:b/>
          <w:i/>
        </w:rPr>
      </w:pPr>
      <w:r w:rsidRPr="00AE63B1">
        <w:rPr>
          <w:b/>
          <w:i/>
        </w:rPr>
        <w:t>Tmpsf</w:t>
      </w:r>
    </w:p>
    <w:p w:rsidR="00693BB1" w:rsidRDefault="00693BB1" w:rsidP="00693BB1">
      <w:pPr>
        <w:pStyle w:val="Listaszerbekezds"/>
        <w:numPr>
          <w:ilvl w:val="1"/>
          <w:numId w:val="15"/>
        </w:numPr>
      </w:pPr>
      <w:r>
        <w:t>ramdisk</w:t>
      </w:r>
    </w:p>
    <w:p w:rsidR="00693BB1" w:rsidRDefault="00693BB1" w:rsidP="00693BB1">
      <w:pPr>
        <w:pStyle w:val="Listaszerbekezds"/>
        <w:numPr>
          <w:ilvl w:val="1"/>
          <w:numId w:val="15"/>
        </w:numPr>
      </w:pPr>
      <w:r>
        <w:t xml:space="preserve">gyakran használjuk átmenetei állományok tárolására, folyamatok közötti kommunikációra </w:t>
      </w:r>
      <w:r>
        <w:sym w:font="Wingdings" w:char="F0DF"/>
      </w:r>
      <w:r>
        <w:t xml:space="preserve"> gyors, nem terheli a háttértárat</w:t>
      </w:r>
    </w:p>
    <w:p w:rsidR="00693BB1" w:rsidRDefault="00693BB1" w:rsidP="00AE63B1">
      <w:pPr>
        <w:pStyle w:val="Cmsor2"/>
      </w:pPr>
      <w:r>
        <w:t>CD/DVD álományrendszere</w:t>
      </w:r>
    </w:p>
    <w:p w:rsidR="00693BB1" w:rsidRDefault="00693BB1" w:rsidP="00693BB1">
      <w:pPr>
        <w:pStyle w:val="Listaszerbekezds"/>
        <w:numPr>
          <w:ilvl w:val="0"/>
          <w:numId w:val="16"/>
        </w:numPr>
      </w:pPr>
      <w:r>
        <w:t xml:space="preserve">CD – </w:t>
      </w:r>
      <w:r w:rsidRPr="00AE63B1">
        <w:rPr>
          <w:b/>
          <w:i/>
        </w:rPr>
        <w:t>iso9660</w:t>
      </w:r>
    </w:p>
    <w:p w:rsidR="00693BB1" w:rsidRDefault="00693BB1" w:rsidP="00693BB1">
      <w:pPr>
        <w:pStyle w:val="Listaszerbekezds"/>
        <w:numPr>
          <w:ilvl w:val="0"/>
          <w:numId w:val="16"/>
        </w:numPr>
      </w:pPr>
      <w:r>
        <w:t xml:space="preserve">DVD – </w:t>
      </w:r>
      <w:r w:rsidRPr="00AE63B1">
        <w:rPr>
          <w:b/>
          <w:i/>
        </w:rPr>
        <w:t>udf</w:t>
      </w:r>
    </w:p>
    <w:p w:rsidR="00693BB1" w:rsidRDefault="00693BB1" w:rsidP="00AE63B1">
      <w:pPr>
        <w:pStyle w:val="Cmsor2"/>
      </w:pPr>
      <w:r>
        <w:t>Hálózati állományrendszerek</w:t>
      </w:r>
      <w:bookmarkStart w:id="0" w:name="_GoBack"/>
      <w:bookmarkEnd w:id="0"/>
    </w:p>
    <w:p w:rsidR="00693BB1" w:rsidRPr="00AE63B1" w:rsidRDefault="00FE44F6" w:rsidP="00FE44F6">
      <w:pPr>
        <w:pStyle w:val="Listaszerbekezds"/>
        <w:numPr>
          <w:ilvl w:val="0"/>
          <w:numId w:val="17"/>
        </w:numPr>
        <w:rPr>
          <w:b/>
          <w:i/>
        </w:rPr>
      </w:pPr>
      <w:r w:rsidRPr="00AE63B1">
        <w:rPr>
          <w:b/>
          <w:i/>
        </w:rPr>
        <w:t>NFS</w:t>
      </w:r>
    </w:p>
    <w:p w:rsidR="00FE44F6" w:rsidRDefault="00FE44F6" w:rsidP="00FE44F6">
      <w:pPr>
        <w:pStyle w:val="Listaszerbekezds"/>
        <w:numPr>
          <w:ilvl w:val="1"/>
          <w:numId w:val="17"/>
        </w:numPr>
      </w:pPr>
      <w:r>
        <w:t>Natív Unix</w:t>
      </w:r>
    </w:p>
    <w:p w:rsidR="00FE44F6" w:rsidRDefault="00FE44F6" w:rsidP="00FE44F6">
      <w:pPr>
        <w:pStyle w:val="Listaszerbekezds"/>
        <w:numPr>
          <w:ilvl w:val="1"/>
          <w:numId w:val="17"/>
        </w:numPr>
      </w:pPr>
      <w:r>
        <w:t>Network Filesystem</w:t>
      </w:r>
    </w:p>
    <w:p w:rsidR="00FE44F6" w:rsidRPr="00AE63B1" w:rsidRDefault="00FE44F6" w:rsidP="00FE44F6">
      <w:pPr>
        <w:pStyle w:val="Listaszerbekezds"/>
        <w:numPr>
          <w:ilvl w:val="0"/>
          <w:numId w:val="17"/>
        </w:numPr>
        <w:rPr>
          <w:b/>
          <w:i/>
        </w:rPr>
      </w:pPr>
      <w:r w:rsidRPr="00AE63B1">
        <w:rPr>
          <w:b/>
          <w:i/>
        </w:rPr>
        <w:t>SMB</w:t>
      </w:r>
    </w:p>
    <w:p w:rsidR="00FE44F6" w:rsidRDefault="00FE44F6" w:rsidP="00FE44F6">
      <w:pPr>
        <w:pStyle w:val="Listaszerbekezds"/>
        <w:numPr>
          <w:ilvl w:val="1"/>
          <w:numId w:val="17"/>
        </w:numPr>
      </w:pPr>
      <w:r>
        <w:t>MS által használt</w:t>
      </w:r>
    </w:p>
    <w:p w:rsidR="00FE44F6" w:rsidRPr="00AE63B1" w:rsidRDefault="00FE44F6" w:rsidP="00FE44F6">
      <w:pPr>
        <w:pStyle w:val="Listaszerbekezds"/>
        <w:numPr>
          <w:ilvl w:val="0"/>
          <w:numId w:val="17"/>
        </w:numPr>
        <w:rPr>
          <w:b/>
          <w:i/>
        </w:rPr>
      </w:pPr>
      <w:r w:rsidRPr="00AE63B1">
        <w:rPr>
          <w:b/>
          <w:i/>
        </w:rPr>
        <w:t>NCPFS</w:t>
      </w:r>
    </w:p>
    <w:p w:rsidR="00FE44F6" w:rsidRPr="00FC2F34" w:rsidRDefault="00FE44F6" w:rsidP="00FE44F6">
      <w:pPr>
        <w:pStyle w:val="Listaszerbekezds"/>
        <w:numPr>
          <w:ilvl w:val="1"/>
          <w:numId w:val="17"/>
        </w:numPr>
      </w:pPr>
      <w:r>
        <w:t>Novell Netware szerverek által használt</w:t>
      </w:r>
    </w:p>
    <w:sectPr w:rsidR="00FE44F6" w:rsidRPr="00FC2F34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A3827"/>
    <w:multiLevelType w:val="hybridMultilevel"/>
    <w:tmpl w:val="DA462D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F68C8"/>
    <w:multiLevelType w:val="hybridMultilevel"/>
    <w:tmpl w:val="DFF8B0D8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07608"/>
    <w:multiLevelType w:val="hybridMultilevel"/>
    <w:tmpl w:val="C84C841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FB6733A"/>
    <w:multiLevelType w:val="hybridMultilevel"/>
    <w:tmpl w:val="770099F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D468AC"/>
    <w:multiLevelType w:val="hybridMultilevel"/>
    <w:tmpl w:val="A02EA6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36547"/>
    <w:multiLevelType w:val="hybridMultilevel"/>
    <w:tmpl w:val="28467E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16B6D"/>
    <w:multiLevelType w:val="hybridMultilevel"/>
    <w:tmpl w:val="E064E6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C1672"/>
    <w:multiLevelType w:val="hybridMultilevel"/>
    <w:tmpl w:val="9E7ED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0130B"/>
    <w:multiLevelType w:val="hybridMultilevel"/>
    <w:tmpl w:val="7E5892E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0F73FD8"/>
    <w:multiLevelType w:val="hybridMultilevel"/>
    <w:tmpl w:val="1ED099E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3295AC0"/>
    <w:multiLevelType w:val="hybridMultilevel"/>
    <w:tmpl w:val="7AE8913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99E1DF6"/>
    <w:multiLevelType w:val="hybridMultilevel"/>
    <w:tmpl w:val="E1283530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3A1881"/>
    <w:multiLevelType w:val="hybridMultilevel"/>
    <w:tmpl w:val="7FC8A5A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E0DD9"/>
    <w:multiLevelType w:val="hybridMultilevel"/>
    <w:tmpl w:val="E436749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B54081B"/>
    <w:multiLevelType w:val="hybridMultilevel"/>
    <w:tmpl w:val="47F4D04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152450"/>
    <w:multiLevelType w:val="hybridMultilevel"/>
    <w:tmpl w:val="71AC4F7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47A3C90"/>
    <w:multiLevelType w:val="hybridMultilevel"/>
    <w:tmpl w:val="2F32F48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"/>
  </w:num>
  <w:num w:numId="4">
    <w:abstractNumId w:val="17"/>
  </w:num>
  <w:num w:numId="5">
    <w:abstractNumId w:val="7"/>
  </w:num>
  <w:num w:numId="6">
    <w:abstractNumId w:val="5"/>
  </w:num>
  <w:num w:numId="7">
    <w:abstractNumId w:val="2"/>
  </w:num>
  <w:num w:numId="8">
    <w:abstractNumId w:val="12"/>
  </w:num>
  <w:num w:numId="9">
    <w:abstractNumId w:val="8"/>
  </w:num>
  <w:num w:numId="10">
    <w:abstractNumId w:val="0"/>
  </w:num>
  <w:num w:numId="11">
    <w:abstractNumId w:val="16"/>
  </w:num>
  <w:num w:numId="12">
    <w:abstractNumId w:val="10"/>
  </w:num>
  <w:num w:numId="13">
    <w:abstractNumId w:val="9"/>
  </w:num>
  <w:num w:numId="14">
    <w:abstractNumId w:val="3"/>
  </w:num>
  <w:num w:numId="15">
    <w:abstractNumId w:val="14"/>
  </w:num>
  <w:num w:numId="16">
    <w:abstractNumId w:val="1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10170C"/>
    <w:rsid w:val="00130A33"/>
    <w:rsid w:val="001512D3"/>
    <w:rsid w:val="00237544"/>
    <w:rsid w:val="003031E2"/>
    <w:rsid w:val="00375BD7"/>
    <w:rsid w:val="00557458"/>
    <w:rsid w:val="00693BB1"/>
    <w:rsid w:val="00793C1C"/>
    <w:rsid w:val="008B030E"/>
    <w:rsid w:val="008B615E"/>
    <w:rsid w:val="009E6C88"/>
    <w:rsid w:val="00AE63B1"/>
    <w:rsid w:val="00C76A8A"/>
    <w:rsid w:val="00F9007E"/>
    <w:rsid w:val="00FC2F34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11C50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0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330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8</cp:revision>
  <dcterms:created xsi:type="dcterms:W3CDTF">2017-06-07T17:07:00Z</dcterms:created>
  <dcterms:modified xsi:type="dcterms:W3CDTF">2017-06-07T19:39:00Z</dcterms:modified>
</cp:coreProperties>
</file>